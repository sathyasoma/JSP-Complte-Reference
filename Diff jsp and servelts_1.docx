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76A" w:rsidRPr="00F6676A" w:rsidRDefault="00F6676A" w:rsidP="00F6676A">
      <w:pPr>
        <w:spacing w:before="100" w:beforeAutospacing="1" w:after="100" w:afterAutospacing="1" w:line="240" w:lineRule="auto"/>
        <w:rPr>
          <w:rFonts w:ascii="Times New Roman" w:eastAsia="Times New Roman" w:hAnsi="Times New Roman" w:cs="Times New Roman"/>
          <w:sz w:val="24"/>
          <w:szCs w:val="24"/>
        </w:rPr>
      </w:pPr>
      <w:r w:rsidRPr="00F6676A">
        <w:rPr>
          <w:rFonts w:ascii="Times New Roman" w:eastAsia="Times New Roman" w:hAnsi="Times New Roman" w:cs="Times New Roman"/>
          <w:b/>
          <w:bCs/>
          <w:sz w:val="24"/>
          <w:szCs w:val="24"/>
        </w:rPr>
        <w:t xml:space="preserve">JSP </w:t>
      </w:r>
      <w:proofErr w:type="spellStart"/>
      <w:r w:rsidRPr="00F6676A">
        <w:rPr>
          <w:rFonts w:ascii="Times New Roman" w:eastAsia="Times New Roman" w:hAnsi="Times New Roman" w:cs="Times New Roman"/>
          <w:b/>
          <w:bCs/>
          <w:sz w:val="24"/>
          <w:szCs w:val="24"/>
        </w:rPr>
        <w:t>vs</w:t>
      </w:r>
      <w:proofErr w:type="spellEnd"/>
      <w:r w:rsidRPr="00F6676A">
        <w:rPr>
          <w:rFonts w:ascii="Times New Roman" w:eastAsia="Times New Roman" w:hAnsi="Times New Roman" w:cs="Times New Roman"/>
          <w:b/>
          <w:bCs/>
          <w:sz w:val="24"/>
          <w:szCs w:val="24"/>
        </w:rPr>
        <w:t xml:space="preserve"> </w:t>
      </w:r>
      <w:proofErr w:type="spellStart"/>
      <w:r w:rsidRPr="00F6676A">
        <w:rPr>
          <w:rFonts w:ascii="Times New Roman" w:eastAsia="Times New Roman" w:hAnsi="Times New Roman" w:cs="Times New Roman"/>
          <w:b/>
          <w:bCs/>
          <w:sz w:val="24"/>
          <w:szCs w:val="24"/>
        </w:rPr>
        <w:t>Servlet</w:t>
      </w:r>
      <w:proofErr w:type="spellEnd"/>
    </w:p>
    <w:p w:rsidR="00F6676A" w:rsidRPr="00F6676A" w:rsidRDefault="00F6676A" w:rsidP="00F6676A">
      <w:pPr>
        <w:spacing w:before="100" w:beforeAutospacing="1" w:after="100" w:afterAutospacing="1" w:line="240" w:lineRule="auto"/>
        <w:jc w:val="both"/>
        <w:rPr>
          <w:rFonts w:ascii="Times New Roman" w:eastAsia="Times New Roman" w:hAnsi="Times New Roman" w:cs="Times New Roman"/>
          <w:sz w:val="24"/>
          <w:szCs w:val="24"/>
        </w:rPr>
      </w:pPr>
      <w:r w:rsidRPr="00F6676A">
        <w:rPr>
          <w:rFonts w:ascii="Times New Roman" w:eastAsia="Times New Roman" w:hAnsi="Times New Roman" w:cs="Times New Roman"/>
          <w:sz w:val="24"/>
          <w:szCs w:val="24"/>
        </w:rPr>
        <w:t xml:space="preserve">Java has been a well known name when it comes to software that </w:t>
      </w:r>
      <w:proofErr w:type="gramStart"/>
      <w:r w:rsidRPr="00F6676A">
        <w:rPr>
          <w:rFonts w:ascii="Times New Roman" w:eastAsia="Times New Roman" w:hAnsi="Times New Roman" w:cs="Times New Roman"/>
          <w:sz w:val="24"/>
          <w:szCs w:val="24"/>
        </w:rPr>
        <w:t>are</w:t>
      </w:r>
      <w:proofErr w:type="gramEnd"/>
      <w:r w:rsidRPr="00F6676A">
        <w:rPr>
          <w:rFonts w:ascii="Times New Roman" w:eastAsia="Times New Roman" w:hAnsi="Times New Roman" w:cs="Times New Roman"/>
          <w:sz w:val="24"/>
          <w:szCs w:val="24"/>
        </w:rPr>
        <w:t xml:space="preserve"> used in web development. During the time when static content was no longer enough and more developers began looking for ways to generate dynamic content, Java released the </w:t>
      </w:r>
      <w:proofErr w:type="spellStart"/>
      <w:r w:rsidRPr="00F6676A">
        <w:rPr>
          <w:rFonts w:ascii="Times New Roman" w:eastAsia="Times New Roman" w:hAnsi="Times New Roman" w:cs="Times New Roman"/>
          <w:sz w:val="24"/>
          <w:szCs w:val="24"/>
        </w:rPr>
        <w:t>Servlet</w:t>
      </w:r>
      <w:proofErr w:type="spellEnd"/>
      <w:r w:rsidRPr="00F6676A">
        <w:rPr>
          <w:rFonts w:ascii="Times New Roman" w:eastAsia="Times New Roman" w:hAnsi="Times New Roman" w:cs="Times New Roman"/>
          <w:sz w:val="24"/>
          <w:szCs w:val="24"/>
        </w:rPr>
        <w:t xml:space="preserve"> which is more like a program that is run on the server to provide dynamic pages. Java later released JSP (Java Server Pages) as a more flexible scripting alternative to Java </w:t>
      </w:r>
      <w:proofErr w:type="spellStart"/>
      <w:r w:rsidRPr="00F6676A">
        <w:rPr>
          <w:rFonts w:ascii="Times New Roman" w:eastAsia="Times New Roman" w:hAnsi="Times New Roman" w:cs="Times New Roman"/>
          <w:sz w:val="24"/>
          <w:szCs w:val="24"/>
        </w:rPr>
        <w:t>Servlets</w:t>
      </w:r>
      <w:proofErr w:type="spellEnd"/>
      <w:r w:rsidRPr="00F6676A">
        <w:rPr>
          <w:rFonts w:ascii="Times New Roman" w:eastAsia="Times New Roman" w:hAnsi="Times New Roman" w:cs="Times New Roman"/>
          <w:sz w:val="24"/>
          <w:szCs w:val="24"/>
        </w:rPr>
        <w:t>.</w:t>
      </w:r>
    </w:p>
    <w:p w:rsidR="00F6676A" w:rsidRPr="00F6676A" w:rsidRDefault="00F6676A" w:rsidP="00F6676A">
      <w:pPr>
        <w:spacing w:before="100" w:beforeAutospacing="1" w:after="100" w:afterAutospacing="1" w:line="240" w:lineRule="auto"/>
        <w:jc w:val="both"/>
        <w:rPr>
          <w:rFonts w:ascii="Times New Roman" w:eastAsia="Times New Roman" w:hAnsi="Times New Roman" w:cs="Times New Roman"/>
          <w:sz w:val="24"/>
          <w:szCs w:val="24"/>
        </w:rPr>
      </w:pPr>
      <w:r w:rsidRPr="00F6676A">
        <w:rPr>
          <w:rFonts w:ascii="Times New Roman" w:eastAsia="Times New Roman" w:hAnsi="Times New Roman" w:cs="Times New Roman"/>
          <w:sz w:val="24"/>
          <w:szCs w:val="24"/>
        </w:rPr>
        <w:t xml:space="preserve">The general advantage of Java </w:t>
      </w:r>
      <w:proofErr w:type="spellStart"/>
      <w:r w:rsidRPr="00F6676A">
        <w:rPr>
          <w:rFonts w:ascii="Times New Roman" w:eastAsia="Times New Roman" w:hAnsi="Times New Roman" w:cs="Times New Roman"/>
          <w:sz w:val="24"/>
          <w:szCs w:val="24"/>
        </w:rPr>
        <w:t>Servlets</w:t>
      </w:r>
      <w:proofErr w:type="spellEnd"/>
      <w:r w:rsidRPr="00F6676A">
        <w:rPr>
          <w:rFonts w:ascii="Times New Roman" w:eastAsia="Times New Roman" w:hAnsi="Times New Roman" w:cs="Times New Roman"/>
          <w:sz w:val="24"/>
          <w:szCs w:val="24"/>
        </w:rPr>
        <w:t xml:space="preserve"> to JSP is the speed at which it can provide response, this is due to the fact that is already compiled and running. JSP code needs to be run through an interpreter that actually generates the </w:t>
      </w:r>
      <w:hyperlink r:id="rId4" w:tooltip="html vs xml" w:history="1">
        <w:r w:rsidRPr="00F6676A">
          <w:rPr>
            <w:rFonts w:ascii="Times New Roman" w:eastAsia="Times New Roman" w:hAnsi="Times New Roman" w:cs="Times New Roman"/>
            <w:color w:val="0000FF"/>
            <w:sz w:val="24"/>
            <w:szCs w:val="24"/>
            <w:u w:val="single"/>
          </w:rPr>
          <w:t>HTML or XML</w:t>
        </w:r>
      </w:hyperlink>
      <w:r w:rsidRPr="00F6676A">
        <w:rPr>
          <w:rFonts w:ascii="Times New Roman" w:eastAsia="Times New Roman" w:hAnsi="Times New Roman" w:cs="Times New Roman"/>
          <w:sz w:val="24"/>
          <w:szCs w:val="24"/>
        </w:rPr>
        <w:t xml:space="preserve"> code and this is where time is lost, as it goes through the interpreter. </w:t>
      </w:r>
    </w:p>
    <w:p w:rsidR="00F6676A" w:rsidRPr="00F6676A" w:rsidRDefault="00F6676A" w:rsidP="00F6676A">
      <w:pPr>
        <w:spacing w:before="100" w:beforeAutospacing="1" w:after="100" w:afterAutospacing="1" w:line="240" w:lineRule="auto"/>
        <w:jc w:val="both"/>
        <w:rPr>
          <w:rFonts w:ascii="Times New Roman" w:eastAsia="Times New Roman" w:hAnsi="Times New Roman" w:cs="Times New Roman"/>
          <w:sz w:val="24"/>
          <w:szCs w:val="24"/>
        </w:rPr>
      </w:pPr>
      <w:r w:rsidRPr="00F6676A">
        <w:rPr>
          <w:rFonts w:ascii="Times New Roman" w:eastAsia="Times New Roman" w:hAnsi="Times New Roman" w:cs="Times New Roman"/>
          <w:sz w:val="24"/>
          <w:szCs w:val="24"/>
        </w:rPr>
        <w:t xml:space="preserve">Since both JSP and </w:t>
      </w:r>
      <w:proofErr w:type="spellStart"/>
      <w:r w:rsidRPr="00F6676A">
        <w:rPr>
          <w:rFonts w:ascii="Times New Roman" w:eastAsia="Times New Roman" w:hAnsi="Times New Roman" w:cs="Times New Roman"/>
          <w:sz w:val="24"/>
          <w:szCs w:val="24"/>
        </w:rPr>
        <w:t>Servlet</w:t>
      </w:r>
      <w:proofErr w:type="spellEnd"/>
      <w:r w:rsidRPr="00F6676A">
        <w:rPr>
          <w:rFonts w:ascii="Times New Roman" w:eastAsia="Times New Roman" w:hAnsi="Times New Roman" w:cs="Times New Roman"/>
          <w:sz w:val="24"/>
          <w:szCs w:val="24"/>
        </w:rPr>
        <w:t xml:space="preserve"> are from Java, it is not that difficult to translate one into the other. This is done with the use of a translator like Tomcat and the resulting code can then be compiled into a </w:t>
      </w:r>
      <w:proofErr w:type="spellStart"/>
      <w:r w:rsidRPr="00F6676A">
        <w:rPr>
          <w:rFonts w:ascii="Times New Roman" w:eastAsia="Times New Roman" w:hAnsi="Times New Roman" w:cs="Times New Roman"/>
          <w:sz w:val="24"/>
          <w:szCs w:val="24"/>
        </w:rPr>
        <w:t>servlet</w:t>
      </w:r>
      <w:proofErr w:type="spellEnd"/>
      <w:r w:rsidRPr="00F6676A">
        <w:rPr>
          <w:rFonts w:ascii="Times New Roman" w:eastAsia="Times New Roman" w:hAnsi="Times New Roman" w:cs="Times New Roman"/>
          <w:sz w:val="24"/>
          <w:szCs w:val="24"/>
        </w:rPr>
        <w:t xml:space="preserve">. This lets web developers create JSP pages and compile them into a java </w:t>
      </w:r>
      <w:proofErr w:type="spellStart"/>
      <w:r w:rsidRPr="00F6676A">
        <w:rPr>
          <w:rFonts w:ascii="Times New Roman" w:eastAsia="Times New Roman" w:hAnsi="Times New Roman" w:cs="Times New Roman"/>
          <w:sz w:val="24"/>
          <w:szCs w:val="24"/>
        </w:rPr>
        <w:t>servlet</w:t>
      </w:r>
      <w:proofErr w:type="spellEnd"/>
      <w:r w:rsidRPr="00F6676A">
        <w:rPr>
          <w:rFonts w:ascii="Times New Roman" w:eastAsia="Times New Roman" w:hAnsi="Times New Roman" w:cs="Times New Roman"/>
          <w:sz w:val="24"/>
          <w:szCs w:val="24"/>
        </w:rPr>
        <w:t xml:space="preserve"> once a user accesses that page. It might take considerably longer to load at first, but consequent loading would be much faster because instead of going back to the JSP page and going through the translation and compiling stages, the running </w:t>
      </w:r>
      <w:proofErr w:type="spellStart"/>
      <w:r w:rsidRPr="00F6676A">
        <w:rPr>
          <w:rFonts w:ascii="Times New Roman" w:eastAsia="Times New Roman" w:hAnsi="Times New Roman" w:cs="Times New Roman"/>
          <w:sz w:val="24"/>
          <w:szCs w:val="24"/>
        </w:rPr>
        <w:t>servlet</w:t>
      </w:r>
      <w:proofErr w:type="spellEnd"/>
      <w:r w:rsidRPr="00F6676A">
        <w:rPr>
          <w:rFonts w:ascii="Times New Roman" w:eastAsia="Times New Roman" w:hAnsi="Times New Roman" w:cs="Times New Roman"/>
          <w:sz w:val="24"/>
          <w:szCs w:val="24"/>
        </w:rPr>
        <w:t xml:space="preserve"> can now handle all requests. Part of the reason why coders like to write in JSP rather than in Java is the relatively easier coding in JSP. Since Java is a programming language for applications, coders need to conform to very strict guidelines, unlike in JSP which is a scripting language.</w:t>
      </w:r>
    </w:p>
    <w:p w:rsidR="00F6676A" w:rsidRPr="00F6676A" w:rsidRDefault="00F6676A" w:rsidP="00F6676A">
      <w:pPr>
        <w:spacing w:before="100" w:beforeAutospacing="1" w:after="100" w:afterAutospacing="1" w:line="240" w:lineRule="auto"/>
        <w:jc w:val="both"/>
        <w:rPr>
          <w:ins w:id="0" w:author="Unknown"/>
          <w:rFonts w:ascii="Times New Roman" w:eastAsia="Times New Roman" w:hAnsi="Times New Roman" w:cs="Times New Roman"/>
          <w:sz w:val="24"/>
          <w:szCs w:val="24"/>
        </w:rPr>
      </w:pPr>
      <w:ins w:id="1" w:author="Unknown">
        <w:r w:rsidRPr="00F6676A">
          <w:rPr>
            <w:rFonts w:ascii="Times New Roman" w:eastAsia="Times New Roman" w:hAnsi="Times New Roman" w:cs="Times New Roman"/>
            <w:sz w:val="24"/>
            <w:szCs w:val="24"/>
          </w:rPr>
          <w:pict/>
        </w:r>
      </w:ins>
      <w:r w:rsidRPr="00F6676A">
        <w:rPr>
          <w:rFonts w:ascii="Times New Roman" w:eastAsia="Times New Roman" w:hAnsi="Times New Roman" w:cs="Times New Roman"/>
          <w:sz w:val="24"/>
          <w:szCs w:val="24"/>
        </w:rPr>
        <w:pict/>
      </w:r>
      <w:r w:rsidRPr="00F6676A">
        <w:rPr>
          <w:rFonts w:ascii="Times New Roman" w:eastAsia="Times New Roman" w:hAnsi="Times New Roman" w:cs="Times New Roman"/>
          <w:sz w:val="24"/>
          <w:szCs w:val="24"/>
        </w:rPr>
        <w:pict/>
      </w:r>
      <w:r w:rsidRPr="00F6676A">
        <w:rPr>
          <w:rFonts w:ascii="Times New Roman" w:eastAsia="Times New Roman" w:hAnsi="Times New Roman" w:cs="Times New Roman"/>
          <w:sz w:val="24"/>
          <w:szCs w:val="24"/>
        </w:rPr>
        <w:pict/>
      </w:r>
      <w:ins w:id="2" w:author="Unknown">
        <w:r w:rsidRPr="00F6676A">
          <w:rPr>
            <w:rFonts w:ascii="Times New Roman" w:eastAsia="Times New Roman" w:hAnsi="Times New Roman" w:cs="Times New Roman"/>
            <w:sz w:val="24"/>
            <w:szCs w:val="24"/>
          </w:rPr>
          <w:t xml:space="preserve">Nowadays, people use JSP and Java </w:t>
        </w:r>
        <w:proofErr w:type="spellStart"/>
        <w:r w:rsidRPr="00F6676A">
          <w:rPr>
            <w:rFonts w:ascii="Times New Roman" w:eastAsia="Times New Roman" w:hAnsi="Times New Roman" w:cs="Times New Roman"/>
            <w:sz w:val="24"/>
            <w:szCs w:val="24"/>
          </w:rPr>
          <w:t>servlets</w:t>
        </w:r>
        <w:proofErr w:type="spellEnd"/>
        <w:r w:rsidRPr="00F6676A">
          <w:rPr>
            <w:rFonts w:ascii="Times New Roman" w:eastAsia="Times New Roman" w:hAnsi="Times New Roman" w:cs="Times New Roman"/>
            <w:sz w:val="24"/>
            <w:szCs w:val="24"/>
          </w:rPr>
          <w:t xml:space="preserve"> together to provide dynamic content. They prefer the easy coding experienced with JSP while avoiding the compile/debug cycle that is associated with programming languages. They also like the speed advantage provided by </w:t>
        </w:r>
        <w:proofErr w:type="spellStart"/>
        <w:r w:rsidRPr="00F6676A">
          <w:rPr>
            <w:rFonts w:ascii="Times New Roman" w:eastAsia="Times New Roman" w:hAnsi="Times New Roman" w:cs="Times New Roman"/>
            <w:sz w:val="24"/>
            <w:szCs w:val="24"/>
          </w:rPr>
          <w:t>servlets</w:t>
        </w:r>
        <w:proofErr w:type="spellEnd"/>
        <w:r w:rsidRPr="00F6676A">
          <w:rPr>
            <w:rFonts w:ascii="Times New Roman" w:eastAsia="Times New Roman" w:hAnsi="Times New Roman" w:cs="Times New Roman"/>
            <w:sz w:val="24"/>
            <w:szCs w:val="24"/>
          </w:rPr>
          <w:t xml:space="preserve"> and on the fly translation and compiling </w:t>
        </w:r>
        <w:proofErr w:type="gramStart"/>
        <w:r w:rsidRPr="00F6676A">
          <w:rPr>
            <w:rFonts w:ascii="Times New Roman" w:eastAsia="Times New Roman" w:hAnsi="Times New Roman" w:cs="Times New Roman"/>
            <w:sz w:val="24"/>
            <w:szCs w:val="24"/>
          </w:rPr>
          <w:t>has</w:t>
        </w:r>
        <w:proofErr w:type="gramEnd"/>
        <w:r w:rsidRPr="00F6676A">
          <w:rPr>
            <w:rFonts w:ascii="Times New Roman" w:eastAsia="Times New Roman" w:hAnsi="Times New Roman" w:cs="Times New Roman"/>
            <w:sz w:val="24"/>
            <w:szCs w:val="24"/>
          </w:rPr>
          <w:t xml:space="preserve"> become a usual practice in creating dynamic content with JSP and Java </w:t>
        </w:r>
        <w:proofErr w:type="spellStart"/>
        <w:r w:rsidRPr="00F6676A">
          <w:rPr>
            <w:rFonts w:ascii="Times New Roman" w:eastAsia="Times New Roman" w:hAnsi="Times New Roman" w:cs="Times New Roman"/>
            <w:sz w:val="24"/>
            <w:szCs w:val="24"/>
          </w:rPr>
          <w:t>servlets</w:t>
        </w:r>
        <w:proofErr w:type="spellEnd"/>
        <w:r w:rsidRPr="00F6676A">
          <w:rPr>
            <w:rFonts w:ascii="Times New Roman" w:eastAsia="Times New Roman" w:hAnsi="Times New Roman" w:cs="Times New Roman"/>
            <w:sz w:val="24"/>
            <w:szCs w:val="24"/>
          </w:rPr>
          <w:t>.</w:t>
        </w:r>
      </w:ins>
    </w:p>
    <w:p w:rsidR="00F6676A" w:rsidRPr="00F6676A" w:rsidRDefault="00F6676A" w:rsidP="00F6676A">
      <w:pPr>
        <w:spacing w:before="100" w:beforeAutospacing="1" w:after="100" w:afterAutospacing="1" w:line="240" w:lineRule="auto"/>
        <w:jc w:val="both"/>
        <w:rPr>
          <w:ins w:id="3" w:author="Unknown"/>
          <w:rFonts w:ascii="Times New Roman" w:eastAsia="Times New Roman" w:hAnsi="Times New Roman" w:cs="Times New Roman"/>
          <w:sz w:val="24"/>
          <w:szCs w:val="24"/>
        </w:rPr>
      </w:pPr>
      <w:ins w:id="4" w:author="Unknown">
        <w:r w:rsidRPr="00F6676A">
          <w:rPr>
            <w:rFonts w:ascii="Times New Roman" w:eastAsia="Times New Roman" w:hAnsi="Times New Roman" w:cs="Times New Roman"/>
            <w:sz w:val="24"/>
            <w:szCs w:val="24"/>
          </w:rPr>
          <w:t>Summary</w:t>
        </w:r>
        <w:proofErr w:type="gramStart"/>
        <w:r w:rsidRPr="00F6676A">
          <w:rPr>
            <w:rFonts w:ascii="Times New Roman" w:eastAsia="Times New Roman" w:hAnsi="Times New Roman" w:cs="Times New Roman"/>
            <w:sz w:val="24"/>
            <w:szCs w:val="24"/>
          </w:rPr>
          <w:t>:</w:t>
        </w:r>
        <w:proofErr w:type="gramEnd"/>
        <w:r w:rsidRPr="00F6676A">
          <w:rPr>
            <w:rFonts w:ascii="Times New Roman" w:eastAsia="Times New Roman" w:hAnsi="Times New Roman" w:cs="Times New Roman"/>
            <w:sz w:val="24"/>
            <w:szCs w:val="24"/>
          </w:rPr>
          <w:br/>
          <w:t xml:space="preserve">1.JSP is a webpage scripting language that can generate dynamic content while </w:t>
        </w:r>
        <w:proofErr w:type="spellStart"/>
        <w:r w:rsidRPr="00F6676A">
          <w:rPr>
            <w:rFonts w:ascii="Times New Roman" w:eastAsia="Times New Roman" w:hAnsi="Times New Roman" w:cs="Times New Roman"/>
            <w:sz w:val="24"/>
            <w:szCs w:val="24"/>
          </w:rPr>
          <w:t>Servlets</w:t>
        </w:r>
        <w:proofErr w:type="spellEnd"/>
        <w:r w:rsidRPr="00F6676A">
          <w:rPr>
            <w:rFonts w:ascii="Times New Roman" w:eastAsia="Times New Roman" w:hAnsi="Times New Roman" w:cs="Times New Roman"/>
            <w:sz w:val="24"/>
            <w:szCs w:val="24"/>
          </w:rPr>
          <w:t xml:space="preserve"> are Java programs that are already compiled which also creates dynamic web content</w:t>
        </w:r>
        <w:r w:rsidRPr="00F6676A">
          <w:rPr>
            <w:rFonts w:ascii="Times New Roman" w:eastAsia="Times New Roman" w:hAnsi="Times New Roman" w:cs="Times New Roman"/>
            <w:sz w:val="24"/>
            <w:szCs w:val="24"/>
          </w:rPr>
          <w:br/>
          <w:t>2.Servlets run faster compared to JSP</w:t>
        </w:r>
        <w:r w:rsidRPr="00F6676A">
          <w:rPr>
            <w:rFonts w:ascii="Times New Roman" w:eastAsia="Times New Roman" w:hAnsi="Times New Roman" w:cs="Times New Roman"/>
            <w:sz w:val="24"/>
            <w:szCs w:val="24"/>
          </w:rPr>
          <w:br/>
          <w:t xml:space="preserve">3.JSP can be compiled into Java </w:t>
        </w:r>
        <w:proofErr w:type="spellStart"/>
        <w:r w:rsidRPr="00F6676A">
          <w:rPr>
            <w:rFonts w:ascii="Times New Roman" w:eastAsia="Times New Roman" w:hAnsi="Times New Roman" w:cs="Times New Roman"/>
            <w:sz w:val="24"/>
            <w:szCs w:val="24"/>
          </w:rPr>
          <w:t>Servlets</w:t>
        </w:r>
        <w:proofErr w:type="spellEnd"/>
        <w:r w:rsidRPr="00F6676A">
          <w:rPr>
            <w:rFonts w:ascii="Times New Roman" w:eastAsia="Times New Roman" w:hAnsi="Times New Roman" w:cs="Times New Roman"/>
            <w:sz w:val="24"/>
            <w:szCs w:val="24"/>
          </w:rPr>
          <w:br/>
          <w:t>4.It’s easier to code in JSP than in Java</w:t>
        </w:r>
        <w:r w:rsidRPr="00F6676A">
          <w:rPr>
            <w:rFonts w:ascii="Times New Roman" w:eastAsia="Times New Roman" w:hAnsi="Times New Roman" w:cs="Times New Roman"/>
            <w:sz w:val="24"/>
            <w:szCs w:val="24"/>
          </w:rPr>
          <w:br/>
          <w:t xml:space="preserve">5.JSP and Java </w:t>
        </w:r>
        <w:proofErr w:type="spellStart"/>
        <w:r w:rsidRPr="00F6676A">
          <w:rPr>
            <w:rFonts w:ascii="Times New Roman" w:eastAsia="Times New Roman" w:hAnsi="Times New Roman" w:cs="Times New Roman"/>
            <w:sz w:val="24"/>
            <w:szCs w:val="24"/>
          </w:rPr>
          <w:t>Servlets</w:t>
        </w:r>
        <w:proofErr w:type="spellEnd"/>
        <w:r w:rsidRPr="00F6676A">
          <w:rPr>
            <w:rFonts w:ascii="Times New Roman" w:eastAsia="Times New Roman" w:hAnsi="Times New Roman" w:cs="Times New Roman"/>
            <w:sz w:val="24"/>
            <w:szCs w:val="24"/>
          </w:rPr>
          <w:t xml:space="preserve"> are usually used in conjunction nowadays</w:t>
        </w:r>
      </w:ins>
    </w:p>
    <w:p w:rsidR="00F6676A" w:rsidRPr="00F6676A" w:rsidRDefault="00F6676A" w:rsidP="00F6676A">
      <w:pPr>
        <w:spacing w:after="0" w:line="240" w:lineRule="auto"/>
        <w:rPr>
          <w:ins w:id="5" w:author="Unknown"/>
          <w:rFonts w:ascii="Times New Roman" w:eastAsia="Times New Roman" w:hAnsi="Times New Roman" w:cs="Times New Roman"/>
          <w:sz w:val="24"/>
          <w:szCs w:val="24"/>
        </w:rPr>
      </w:pPr>
    </w:p>
    <w:p w:rsidR="00F6676A" w:rsidRPr="00F6676A" w:rsidRDefault="00F6676A" w:rsidP="00F6676A">
      <w:pPr>
        <w:spacing w:after="0" w:line="240" w:lineRule="auto"/>
        <w:rPr>
          <w:ins w:id="6" w:author="Unknown"/>
          <w:rFonts w:ascii="Times New Roman" w:eastAsia="Times New Roman" w:hAnsi="Times New Roman" w:cs="Times New Roman"/>
          <w:color w:val="000000"/>
          <w:sz w:val="24"/>
          <w:szCs w:val="24"/>
        </w:rPr>
      </w:pPr>
      <w:ins w:id="7" w:author="Unknown">
        <w:r w:rsidRPr="00F6676A">
          <w:rPr>
            <w:rFonts w:ascii="Times New Roman" w:eastAsia="Times New Roman" w:hAnsi="Times New Roman" w:cs="Times New Roman"/>
            <w:color w:val="000000"/>
            <w:sz w:val="24"/>
            <w:szCs w:val="24"/>
          </w:rPr>
          <w:br/>
          <w:t xml:space="preserve">Read more: </w:t>
        </w:r>
        <w:r w:rsidRPr="00F6676A">
          <w:rPr>
            <w:rFonts w:ascii="Times New Roman" w:eastAsia="Times New Roman" w:hAnsi="Times New Roman" w:cs="Times New Roman"/>
            <w:color w:val="000000"/>
            <w:sz w:val="24"/>
            <w:szCs w:val="24"/>
          </w:rPr>
          <w:fldChar w:fldCharType="begin"/>
        </w:r>
        <w:r w:rsidRPr="00F6676A">
          <w:rPr>
            <w:rFonts w:ascii="Times New Roman" w:eastAsia="Times New Roman" w:hAnsi="Times New Roman" w:cs="Times New Roman"/>
            <w:color w:val="000000"/>
            <w:sz w:val="24"/>
            <w:szCs w:val="24"/>
          </w:rPr>
          <w:instrText xml:space="preserve"> HYPERLINK "http://www.differencebetween.net/technology/difference-between-jsp-and-servlet/" \l "ixzz1EntAiyq2" </w:instrText>
        </w:r>
        <w:r w:rsidRPr="00F6676A">
          <w:rPr>
            <w:rFonts w:ascii="Times New Roman" w:eastAsia="Times New Roman" w:hAnsi="Times New Roman" w:cs="Times New Roman"/>
            <w:color w:val="000000"/>
            <w:sz w:val="24"/>
            <w:szCs w:val="24"/>
          </w:rPr>
          <w:fldChar w:fldCharType="separate"/>
        </w:r>
        <w:r w:rsidRPr="00F6676A">
          <w:rPr>
            <w:rFonts w:ascii="Times New Roman" w:eastAsia="Times New Roman" w:hAnsi="Times New Roman" w:cs="Times New Roman"/>
            <w:color w:val="003399"/>
            <w:sz w:val="24"/>
            <w:szCs w:val="24"/>
            <w:u w:val="single"/>
          </w:rPr>
          <w:t>Difference Between JSP and Servlet | Difference Between | JSP vs Servlet</w:t>
        </w:r>
        <w:r w:rsidRPr="00F6676A">
          <w:rPr>
            <w:rFonts w:ascii="Times New Roman" w:eastAsia="Times New Roman" w:hAnsi="Times New Roman" w:cs="Times New Roman"/>
            <w:color w:val="000000"/>
            <w:sz w:val="24"/>
            <w:szCs w:val="24"/>
          </w:rPr>
          <w:fldChar w:fldCharType="end"/>
        </w:r>
        <w:r w:rsidRPr="00F6676A">
          <w:rPr>
            <w:rFonts w:ascii="Times New Roman" w:eastAsia="Times New Roman" w:hAnsi="Times New Roman" w:cs="Times New Roman"/>
            <w:color w:val="000000"/>
            <w:sz w:val="24"/>
            <w:szCs w:val="24"/>
          </w:rPr>
          <w:t xml:space="preserve"> </w:t>
        </w:r>
        <w:r w:rsidRPr="00F6676A">
          <w:rPr>
            <w:rFonts w:ascii="Times New Roman" w:eastAsia="Times New Roman" w:hAnsi="Times New Roman" w:cs="Times New Roman"/>
            <w:color w:val="000000"/>
            <w:sz w:val="24"/>
            <w:szCs w:val="24"/>
          </w:rPr>
          <w:fldChar w:fldCharType="begin"/>
        </w:r>
        <w:r w:rsidRPr="00F6676A">
          <w:rPr>
            <w:rFonts w:ascii="Times New Roman" w:eastAsia="Times New Roman" w:hAnsi="Times New Roman" w:cs="Times New Roman"/>
            <w:color w:val="000000"/>
            <w:sz w:val="24"/>
            <w:szCs w:val="24"/>
          </w:rPr>
          <w:instrText xml:space="preserve"> HYPERLINK "http://www.differencebetween.net/technology/difference-between-jsp-and-servlet/" \l "ixzz1EntAiyq2" </w:instrText>
        </w:r>
        <w:r w:rsidRPr="00F6676A">
          <w:rPr>
            <w:rFonts w:ascii="Times New Roman" w:eastAsia="Times New Roman" w:hAnsi="Times New Roman" w:cs="Times New Roman"/>
            <w:color w:val="000000"/>
            <w:sz w:val="24"/>
            <w:szCs w:val="24"/>
          </w:rPr>
          <w:fldChar w:fldCharType="separate"/>
        </w:r>
        <w:r w:rsidRPr="00F6676A">
          <w:rPr>
            <w:rFonts w:ascii="Times New Roman" w:eastAsia="Times New Roman" w:hAnsi="Times New Roman" w:cs="Times New Roman"/>
            <w:color w:val="003399"/>
            <w:sz w:val="24"/>
            <w:szCs w:val="24"/>
            <w:u w:val="single"/>
          </w:rPr>
          <w:t>http://www.differencebetween.net/technology/difference-between-jsp-and-servlet/#ixzz1EntAiyq2</w:t>
        </w:r>
        <w:r w:rsidRPr="00F6676A">
          <w:rPr>
            <w:rFonts w:ascii="Times New Roman" w:eastAsia="Times New Roman" w:hAnsi="Times New Roman" w:cs="Times New Roman"/>
            <w:color w:val="000000"/>
            <w:sz w:val="24"/>
            <w:szCs w:val="24"/>
          </w:rPr>
          <w:fldChar w:fldCharType="end"/>
        </w:r>
      </w:ins>
    </w:p>
    <w:p w:rsidR="00DB4979" w:rsidRDefault="00DB4979"/>
    <w:sectPr w:rsidR="00DB49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676A"/>
    <w:rsid w:val="00DB4979"/>
    <w:rsid w:val="00F667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7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76A"/>
    <w:rPr>
      <w:b/>
      <w:bCs/>
    </w:rPr>
  </w:style>
  <w:style w:type="character" w:styleId="Hyperlink">
    <w:name w:val="Hyperlink"/>
    <w:basedOn w:val="DefaultParagraphFont"/>
    <w:uiPriority w:val="99"/>
    <w:semiHidden/>
    <w:unhideWhenUsed/>
    <w:rsid w:val="00F6676A"/>
    <w:rPr>
      <w:color w:val="0000FF"/>
      <w:u w:val="single"/>
    </w:rPr>
  </w:style>
</w:styles>
</file>

<file path=word/webSettings.xml><?xml version="1.0" encoding="utf-8"?>
<w:webSettings xmlns:r="http://schemas.openxmlformats.org/officeDocument/2006/relationships" xmlns:w="http://schemas.openxmlformats.org/wordprocessingml/2006/main">
  <w:divs>
    <w:div w:id="791436411">
      <w:bodyDiv w:val="1"/>
      <w:marLeft w:val="0"/>
      <w:marRight w:val="0"/>
      <w:marTop w:val="0"/>
      <w:marBottom w:val="0"/>
      <w:divBdr>
        <w:top w:val="none" w:sz="0" w:space="0" w:color="auto"/>
        <w:left w:val="none" w:sz="0" w:space="0" w:color="auto"/>
        <w:bottom w:val="none" w:sz="0" w:space="0" w:color="auto"/>
        <w:right w:val="none" w:sz="0" w:space="0" w:color="auto"/>
      </w:divBdr>
      <w:divsChild>
        <w:div w:id="637802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ifferencebetween.net/technology/difference-between-html-an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2011-02-23T17:22:00Z</dcterms:created>
  <dcterms:modified xsi:type="dcterms:W3CDTF">2011-02-23T17:27:00Z</dcterms:modified>
</cp:coreProperties>
</file>